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BF6618B" w:rsidR="00DA03AE" w:rsidRDefault="007C66BE">
            <w:ins w:id="0" w:author="MICHEAL01" w:date="2021-09-20T01:43:00Z">
              <w:r>
                <w:t>Drawing Application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608ED49" w:rsidR="00DA03AE" w:rsidRDefault="007C66BE">
            <w:ins w:id="1" w:author="MICHEAL01" w:date="2021-09-20T01:43:00Z">
              <w:r>
                <w:t>Extending the Apps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4048" w14:textId="16F8A4A7" w:rsidR="00DA03AE" w:rsidRDefault="007C66BE">
            <w:pPr>
              <w:rPr>
                <w:ins w:id="2" w:author="MICHEAL01" w:date="2021-09-20T01:46:00Z"/>
              </w:rPr>
            </w:pPr>
            <w:ins w:id="3" w:author="MICHEAL01" w:date="2021-09-20T01:44:00Z">
              <w:r>
                <w:t>I’ve been able to extend the application by refining the features of the template extension and making new ex</w:t>
              </w:r>
            </w:ins>
            <w:ins w:id="4" w:author="MICHEAL01" w:date="2021-09-20T01:45:00Z">
              <w:r>
                <w:t xml:space="preserve">tension. I added an option to copy pixel instead of cutting alone to the scissors tool, additionally </w:t>
              </w:r>
            </w:ins>
            <w:ins w:id="5" w:author="MICHEAL01" w:date="2021-09-20T01:50:00Z">
              <w:r w:rsidR="009D2872">
                <w:t>I added</w:t>
              </w:r>
            </w:ins>
            <w:ins w:id="6" w:author="MICHEAL01" w:date="2021-09-20T01:46:00Z">
              <w:r>
                <w:t xml:space="preserve"> a button to download a specific selected area of the canvas as an image.</w:t>
              </w:r>
            </w:ins>
          </w:p>
          <w:p w14:paraId="6078B72D" w14:textId="77777777" w:rsidR="007C66BE" w:rsidRDefault="007C66BE">
            <w:pPr>
              <w:rPr>
                <w:ins w:id="7" w:author="MICHEAL01" w:date="2021-09-20T01:47:00Z"/>
              </w:rPr>
            </w:pPr>
          </w:p>
          <w:p w14:paraId="46FB0634" w14:textId="77777777" w:rsidR="007C66BE" w:rsidRDefault="007C66BE">
            <w:pPr>
              <w:rPr>
                <w:ins w:id="8" w:author="MICHEAL01" w:date="2021-09-20T01:49:00Z"/>
              </w:rPr>
            </w:pPr>
            <w:ins w:id="9" w:author="MICHEAL01" w:date="2021-09-20T01:47:00Z">
              <w:r>
                <w:t xml:space="preserve">I added an eraser tool to make it easier to erase some part of the </w:t>
              </w:r>
              <w:proofErr w:type="gramStart"/>
              <w:r>
                <w:t>canvas,</w:t>
              </w:r>
              <w:proofErr w:type="gramEnd"/>
              <w:r>
                <w:t xml:space="preserve"> the eraser tool can be resized.</w:t>
              </w:r>
            </w:ins>
          </w:p>
          <w:p w14:paraId="4E068C23" w14:textId="6165C25C" w:rsidR="009D2872" w:rsidRDefault="009D2872">
            <w:ins w:id="10" w:author="MICHEAL01" w:date="2021-09-20T01:49:00Z">
              <w:r>
                <w:t>In addition I’ve added a rectangle tool that has 3 different modes for drawing rectangle on the canvas.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CFF1" w14:textId="15C24F8F" w:rsidR="00DA03AE" w:rsidRDefault="009D2872" w:rsidP="009D2872">
            <w:pPr>
              <w:rPr>
                <w:ins w:id="11" w:author="MICHEAL01" w:date="2021-09-20T01:52:00Z"/>
              </w:rPr>
            </w:pPr>
            <w:ins w:id="12" w:author="MICHEAL01" w:date="2021-09-20T01:51:00Z">
              <w:r>
                <w:t>At first, i</w:t>
              </w:r>
            </w:ins>
            <w:ins w:id="13" w:author="MICHEAL01" w:date="2021-09-20T01:50:00Z">
              <w:r>
                <w:t xml:space="preserve">t was very tedious for me to understand </w:t>
              </w:r>
            </w:ins>
            <w:ins w:id="14" w:author="MICHEAL01" w:date="2021-09-20T01:51:00Z">
              <w:r>
                <w:t xml:space="preserve">how the code in the template </w:t>
              </w:r>
            </w:ins>
            <w:ins w:id="15" w:author="MICHEAL01" w:date="2021-09-20T01:52:00Z">
              <w:r>
                <w:t>we</w:t>
              </w:r>
            </w:ins>
            <w:ins w:id="16" w:author="MICHEAL01" w:date="2021-09-20T01:51:00Z">
              <w:r>
                <w:t>re structured and connected</w:t>
              </w:r>
            </w:ins>
            <w:ins w:id="17" w:author="MICHEAL01" w:date="2021-09-20T01:52:00Z">
              <w:r>
                <w:t>.</w:t>
              </w:r>
            </w:ins>
          </w:p>
          <w:p w14:paraId="1685483D" w14:textId="4158A4FC" w:rsidR="009D2872" w:rsidRDefault="009D2872" w:rsidP="009D2872">
            <w:ins w:id="18" w:author="MICHEAL01" w:date="2021-09-20T01:52:00Z">
              <w:r>
                <w:t xml:space="preserve">Based on the mode of the rectangle, I was looking for how </w:t>
              </w:r>
            </w:ins>
            <w:ins w:id="19" w:author="MICHEAL01" w:date="2021-09-20T01:53:00Z">
              <w:r>
                <w:t>I</w:t>
              </w:r>
            </w:ins>
            <w:ins w:id="20" w:author="MICHEAL01" w:date="2021-09-20T01:52:00Z">
              <w:r>
                <w:t xml:space="preserve"> </w:t>
              </w:r>
            </w:ins>
            <w:ins w:id="21" w:author="MICHEAL01" w:date="2021-09-20T01:53:00Z">
              <w:r>
                <w:t xml:space="preserve">can create two </w:t>
              </w:r>
              <w:proofErr w:type="gramStart"/>
              <w:r>
                <w:t>canvas</w:t>
              </w:r>
              <w:proofErr w:type="gramEnd"/>
              <w:r>
                <w:t xml:space="preserve"> at a time with one application. Create graphics </w:t>
              </w:r>
              <w:proofErr w:type="spellStart"/>
              <w:r>
                <w:t>fom</w:t>
              </w:r>
              <w:proofErr w:type="spellEnd"/>
              <w:r>
                <w:t xml:space="preserve"> p5js reference eased this.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0127D99" w:rsidR="00DA03AE" w:rsidRDefault="009D2872">
            <w:ins w:id="22" w:author="MICHEAL01" w:date="2021-09-20T01:54:00Z">
              <w:r>
                <w:t xml:space="preserve">I’m planning to add </w:t>
              </w:r>
              <w:proofErr w:type="spellStart"/>
              <w:r>
                <w:t>morecomplex</w:t>
              </w:r>
              <w:proofErr w:type="spellEnd"/>
              <w:r>
                <w:t xml:space="preserve"> tools that’ll be required to meet final deadline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94886DE" w:rsidR="00DA03AE" w:rsidRDefault="009D2872">
            <w:ins w:id="23" w:author="MICHEAL01" w:date="2021-09-20T01:55:00Z">
              <w:r>
                <w:lastRenderedPageBreak/>
                <w:t>No, I’m not because I spent a long time than expected on implementing the basic tools planned out</w:t>
              </w:r>
            </w:ins>
            <w:ins w:id="24" w:author="MICHEAL01" w:date="2021-09-20T01:56:00Z">
              <w:r>
                <w:t>. I’ll address this by taking up complex tools as from next week onward</w:t>
              </w:r>
            </w:ins>
          </w:p>
        </w:tc>
      </w:tr>
    </w:tbl>
    <w:p w14:paraId="1E15E615" w14:textId="77777777" w:rsidR="00DA03AE" w:rsidRDefault="00DA03AE">
      <w:pPr>
        <w:pStyle w:val="Body"/>
        <w:rPr>
          <w:ins w:id="25" w:author="MICHEAL01" w:date="2021-09-20T01:34:00Z"/>
        </w:rPr>
      </w:pPr>
    </w:p>
    <w:p w14:paraId="378E2793" w14:textId="77777777" w:rsidR="00854325" w:rsidRDefault="00854325">
      <w:pPr>
        <w:pStyle w:val="Body"/>
        <w:rPr>
          <w:ins w:id="26" w:author="MICHEAL01" w:date="2021-09-20T01:34:00Z"/>
        </w:rPr>
      </w:pPr>
    </w:p>
    <w:p w14:paraId="63910C77" w14:textId="77777777" w:rsidR="00854325" w:rsidRDefault="00854325">
      <w:pPr>
        <w:pStyle w:val="Body"/>
        <w:rPr>
          <w:ins w:id="27" w:author="MICHEAL01" w:date="2021-09-20T01:34:00Z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854325" w:rsidRPr="00854325" w14:paraId="4837B8FE" w14:textId="77777777" w:rsidTr="00F2452E">
        <w:trPr>
          <w:trHeight w:val="337"/>
          <w:ins w:id="28" w:author="MICHEAL01" w:date="2021-09-20T01:37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C4D" w14:textId="77777777" w:rsidR="00854325" w:rsidRPr="00854325" w:rsidRDefault="00854325" w:rsidP="00854325">
            <w:pPr>
              <w:pStyle w:val="Body"/>
              <w:rPr>
                <w:ins w:id="29" w:author="MICHEAL01" w:date="2021-09-20T01:37:00Z"/>
                <w:lang w:val="en-GB"/>
              </w:rPr>
            </w:pPr>
            <w:ins w:id="30" w:author="MICHEAL01" w:date="2021-09-20T01:37:00Z">
              <w:r w:rsidRPr="00854325">
                <w:rPr>
                  <w:b/>
                  <w:bCs/>
                  <w:lang w:val="en-GB"/>
                </w:rPr>
                <w:t>Project title: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A403" w14:textId="1E6AD15C" w:rsidR="00854325" w:rsidRPr="00854325" w:rsidRDefault="009D2872" w:rsidP="00854325">
            <w:pPr>
              <w:pStyle w:val="Body"/>
              <w:rPr>
                <w:ins w:id="31" w:author="MICHEAL01" w:date="2021-09-20T01:37:00Z"/>
              </w:rPr>
            </w:pPr>
            <w:ins w:id="32" w:author="MICHEAL01" w:date="2021-09-20T01:57:00Z">
              <w:r>
                <w:t>Drawing Application</w:t>
              </w:r>
            </w:ins>
          </w:p>
        </w:tc>
      </w:tr>
      <w:tr w:rsidR="00854325" w:rsidRPr="00854325" w14:paraId="1545942D" w14:textId="77777777" w:rsidTr="00F2452E">
        <w:trPr>
          <w:trHeight w:val="337"/>
          <w:ins w:id="33" w:author="MICHEAL01" w:date="2021-09-20T01:37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0C111" w14:textId="77777777" w:rsidR="00854325" w:rsidRPr="00854325" w:rsidRDefault="00854325" w:rsidP="00854325">
            <w:pPr>
              <w:pStyle w:val="Body"/>
              <w:rPr>
                <w:ins w:id="34" w:author="MICHEAL01" w:date="2021-09-20T01:37:00Z"/>
                <w:lang w:val="en-GB"/>
              </w:rPr>
            </w:pPr>
            <w:ins w:id="35" w:author="MICHEAL01" w:date="2021-09-20T01:37:00Z">
              <w:r w:rsidRPr="00854325">
                <w:rPr>
                  <w:b/>
                  <w:bCs/>
                  <w:lang w:val="en-GB"/>
                </w:rPr>
                <w:t>Topic: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6605" w14:textId="02EE80AE" w:rsidR="00854325" w:rsidRPr="00854325" w:rsidRDefault="009D2872" w:rsidP="00854325">
            <w:pPr>
              <w:pStyle w:val="Body"/>
              <w:rPr>
                <w:ins w:id="36" w:author="MICHEAL01" w:date="2021-09-20T01:37:00Z"/>
              </w:rPr>
            </w:pPr>
            <w:ins w:id="37" w:author="MICHEAL01" w:date="2021-09-20T01:57:00Z">
              <w:r>
                <w:t>Callbacks</w:t>
              </w:r>
            </w:ins>
          </w:p>
        </w:tc>
      </w:tr>
      <w:tr w:rsidR="00854325" w:rsidRPr="00854325" w14:paraId="5520AC35" w14:textId="77777777" w:rsidTr="00F2452E">
        <w:trPr>
          <w:trHeight w:val="337"/>
          <w:ins w:id="38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24B54" w14:textId="77777777" w:rsidR="00854325" w:rsidRPr="00854325" w:rsidRDefault="00854325" w:rsidP="00854325">
            <w:pPr>
              <w:pStyle w:val="Body"/>
              <w:rPr>
                <w:ins w:id="39" w:author="MICHEAL01" w:date="2021-09-20T01:37:00Z"/>
              </w:rPr>
            </w:pPr>
            <w:ins w:id="40" w:author="MICHEAL01" w:date="2021-09-20T01:37:00Z">
              <w:r w:rsidRPr="00854325">
                <w:rPr>
                  <w:b/>
                  <w:bCs/>
                </w:rPr>
                <w:t xml:space="preserve">What progress have you made this topic? </w:t>
              </w:r>
            </w:ins>
          </w:p>
        </w:tc>
      </w:tr>
      <w:tr w:rsidR="00854325" w:rsidRPr="00854325" w14:paraId="524C0AEA" w14:textId="77777777" w:rsidTr="00F2452E">
        <w:trPr>
          <w:trHeight w:val="2431"/>
          <w:ins w:id="41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4D29" w14:textId="478E802F" w:rsidR="009D2872" w:rsidRPr="00854325" w:rsidRDefault="009D2872" w:rsidP="0099034E">
            <w:pPr>
              <w:pStyle w:val="Body"/>
              <w:rPr>
                <w:ins w:id="42" w:author="MICHEAL01" w:date="2021-09-20T01:37:00Z"/>
              </w:rPr>
            </w:pPr>
            <w:ins w:id="43" w:author="MICHEAL01" w:date="2021-09-20T01:58:00Z">
              <w:r>
                <w:t xml:space="preserve">I have been able to </w:t>
              </w:r>
              <w:proofErr w:type="gramStart"/>
              <w:r>
                <w:t xml:space="preserve">implement  </w:t>
              </w:r>
            </w:ins>
            <w:ins w:id="44" w:author="MICHEAL01" w:date="2021-09-20T01:59:00Z">
              <w:r>
                <w:t>undo</w:t>
              </w:r>
              <w:proofErr w:type="gramEnd"/>
              <w:r>
                <w:t xml:space="preserve"> and redo </w:t>
              </w:r>
            </w:ins>
            <w:ins w:id="45" w:author="MICHEAL01" w:date="2021-09-20T02:00:00Z">
              <w:r w:rsidR="0099034E">
                <w:t>function</w:t>
              </w:r>
            </w:ins>
            <w:ins w:id="46" w:author="MICHEAL01" w:date="2021-09-20T01:59:00Z">
              <w:r>
                <w:t xml:space="preserve"> to the application. </w:t>
              </w:r>
            </w:ins>
            <w:ins w:id="47" w:author="MICHEAL01" w:date="2021-09-20T02:00:00Z">
              <w:r w:rsidR="0099034E">
                <w:t xml:space="preserve">Beyond what I planned initially, I decided to make the drawing application </w:t>
              </w:r>
            </w:ins>
            <w:ins w:id="48" w:author="MICHEAL01" w:date="2021-09-20T02:01:00Z">
              <w:r w:rsidR="0099034E">
                <w:t>like a native one with offline capabilities which implies that reloading the page or system shutdown won</w:t>
              </w:r>
            </w:ins>
            <w:ins w:id="49" w:author="MICHEAL01" w:date="2021-09-20T02:02:00Z">
              <w:r w:rsidR="0099034E">
                <w:t xml:space="preserve">’t cause progress loss. I </w:t>
              </w:r>
            </w:ins>
            <w:ins w:id="50" w:author="MICHEAL01" w:date="2021-09-20T02:03:00Z">
              <w:r w:rsidR="0099034E">
                <w:t>used</w:t>
              </w:r>
            </w:ins>
            <w:ins w:id="51" w:author="MICHEAL01" w:date="2021-09-20T02:02:00Z">
              <w:r w:rsidR="0099034E">
                <w:t xml:space="preserve"> </w:t>
              </w:r>
              <w:proofErr w:type="spellStart"/>
              <w:r w:rsidR="0099034E">
                <w:t>loadImage</w:t>
              </w:r>
              <w:proofErr w:type="spellEnd"/>
              <w:r w:rsidR="0099034E">
                <w:t xml:space="preserve"> to load the image buff</w:t>
              </w:r>
            </w:ins>
            <w:ins w:id="52" w:author="MICHEAL01" w:date="2021-09-20T02:03:00Z">
              <w:r w:rsidR="0099034E">
                <w:t xml:space="preserve">er from the </w:t>
              </w:r>
              <w:proofErr w:type="spellStart"/>
              <w:r w:rsidR="0099034E">
                <w:t>localStorage</w:t>
              </w:r>
              <w:proofErr w:type="spellEnd"/>
              <w:r w:rsidR="0099034E">
                <w:t xml:space="preserve"> and </w:t>
              </w:r>
            </w:ins>
            <w:ins w:id="53" w:author="MICHEAL01" w:date="2021-09-20T02:04:00Z">
              <w:r w:rsidR="0099034E">
                <w:t>I</w:t>
              </w:r>
            </w:ins>
            <w:ins w:id="54" w:author="MICHEAL01" w:date="2021-09-20T02:03:00Z">
              <w:r w:rsidR="0099034E">
                <w:t xml:space="preserve"> </w:t>
              </w:r>
            </w:ins>
            <w:ins w:id="55" w:author="MICHEAL01" w:date="2021-09-20T02:04:00Z">
              <w:r w:rsidR="0099034E">
                <w:t>pass a success callback to run when the image is fully loaded because the function is asynchronous.</w:t>
              </w:r>
            </w:ins>
          </w:p>
        </w:tc>
      </w:tr>
      <w:tr w:rsidR="00854325" w:rsidRPr="00854325" w14:paraId="510DBF7E" w14:textId="77777777" w:rsidTr="00F2452E">
        <w:trPr>
          <w:trHeight w:val="337"/>
          <w:ins w:id="56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97DC" w14:textId="77777777" w:rsidR="00854325" w:rsidRPr="00854325" w:rsidRDefault="00854325" w:rsidP="00854325">
            <w:pPr>
              <w:pStyle w:val="Body"/>
              <w:rPr>
                <w:ins w:id="57" w:author="MICHEAL01" w:date="2021-09-20T01:37:00Z"/>
              </w:rPr>
            </w:pPr>
            <w:ins w:id="58" w:author="MICHEAL01" w:date="2021-09-20T01:37:00Z">
              <w:r w:rsidRPr="00854325">
                <w:rPr>
                  <w:b/>
                  <w:bCs/>
                </w:rPr>
                <w:t>What problems have you faced and were you able to solve them?</w:t>
              </w:r>
            </w:ins>
          </w:p>
        </w:tc>
      </w:tr>
      <w:tr w:rsidR="00854325" w:rsidRPr="00854325" w14:paraId="775D91A4" w14:textId="77777777" w:rsidTr="00F2452E">
        <w:trPr>
          <w:trHeight w:val="2023"/>
          <w:ins w:id="59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38E2" w14:textId="307219AF" w:rsidR="00854325" w:rsidRDefault="0099034E" w:rsidP="00854325">
            <w:pPr>
              <w:pStyle w:val="Body"/>
              <w:rPr>
                <w:ins w:id="60" w:author="MICHEAL01" w:date="2021-09-20T02:09:00Z"/>
              </w:rPr>
            </w:pPr>
            <w:ins w:id="61" w:author="MICHEAL01" w:date="2021-09-20T02:05:00Z">
              <w:r>
                <w:t>I faced problem with circular when trying to use local storage, I was trying to save p5.image in the storage so it could load when application restart. I solved this by getting instead the data</w:t>
              </w:r>
            </w:ins>
            <w:ins w:id="62" w:author="MICHEAL01" w:date="2021-09-20T02:08:00Z">
              <w:r>
                <w:t xml:space="preserve"> </w:t>
              </w:r>
            </w:ins>
            <w:proofErr w:type="spellStart"/>
            <w:ins w:id="63" w:author="MICHEAL01" w:date="2021-09-20T02:05:00Z">
              <w:r>
                <w:t>url</w:t>
              </w:r>
              <w:proofErr w:type="spellEnd"/>
              <w:r>
                <w:t xml:space="preserve"> as an image data string, then saving it to </w:t>
              </w:r>
            </w:ins>
            <w:ins w:id="64" w:author="MICHEAL01" w:date="2021-09-20T02:08:00Z">
              <w:r>
                <w:t>local Storag</w:t>
              </w:r>
            </w:ins>
            <w:ins w:id="65" w:author="MICHEAL01" w:date="2021-09-20T02:09:00Z">
              <w:r>
                <w:t xml:space="preserve">e, calling </w:t>
              </w:r>
              <w:proofErr w:type="spellStart"/>
              <w:r>
                <w:t>loadImage</w:t>
              </w:r>
              <w:proofErr w:type="spellEnd"/>
              <w:r>
                <w:t xml:space="preserve"> when application restart and displaying it with the image function.</w:t>
              </w:r>
            </w:ins>
          </w:p>
          <w:p w14:paraId="1778262F" w14:textId="4D3063A3" w:rsidR="0099034E" w:rsidRPr="00854325" w:rsidRDefault="0099034E" w:rsidP="00854325">
            <w:pPr>
              <w:pStyle w:val="Body"/>
              <w:rPr>
                <w:ins w:id="66" w:author="MICHEAL01" w:date="2021-09-20T01:37:00Z"/>
              </w:rPr>
            </w:pPr>
          </w:p>
        </w:tc>
      </w:tr>
      <w:tr w:rsidR="00854325" w:rsidRPr="00854325" w14:paraId="07F3214D" w14:textId="77777777" w:rsidTr="00F2452E">
        <w:trPr>
          <w:trHeight w:val="337"/>
          <w:ins w:id="67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94619" w14:textId="77777777" w:rsidR="00854325" w:rsidRPr="00854325" w:rsidRDefault="00854325" w:rsidP="00854325">
            <w:pPr>
              <w:pStyle w:val="Body"/>
              <w:rPr>
                <w:ins w:id="68" w:author="MICHEAL01" w:date="2021-09-20T01:37:00Z"/>
              </w:rPr>
            </w:pPr>
            <w:ins w:id="69" w:author="MICHEAL01" w:date="2021-09-20T01:37:00Z">
              <w:r w:rsidRPr="00854325">
                <w:rPr>
                  <w:b/>
                  <w:bCs/>
                </w:rPr>
                <w:t>What are you planning to do over the next few weeks?</w:t>
              </w:r>
            </w:ins>
          </w:p>
        </w:tc>
      </w:tr>
      <w:tr w:rsidR="00854325" w:rsidRPr="00854325" w14:paraId="66A6D1AF" w14:textId="77777777" w:rsidTr="00F2452E">
        <w:trPr>
          <w:trHeight w:val="1991"/>
          <w:ins w:id="70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12FE3" w14:textId="2E1D4F53" w:rsidR="00854325" w:rsidRPr="00854325" w:rsidRDefault="00D00A27" w:rsidP="00D00A27">
            <w:pPr>
              <w:pStyle w:val="Body"/>
              <w:rPr>
                <w:ins w:id="71" w:author="MICHEAL01" w:date="2021-09-20T01:37:00Z"/>
              </w:rPr>
            </w:pPr>
            <w:ins w:id="72" w:author="MICHEAL01" w:date="2021-09-20T02:10:00Z">
              <w:r>
                <w:t xml:space="preserve">I’m planning to complete the present extension before moving to </w:t>
              </w:r>
            </w:ins>
            <w:ins w:id="73" w:author="MICHEAL01" w:date="2021-09-20T02:11:00Z">
              <w:r>
                <w:t>another.</w:t>
              </w:r>
            </w:ins>
          </w:p>
        </w:tc>
      </w:tr>
      <w:tr w:rsidR="00854325" w:rsidRPr="00854325" w14:paraId="762E0B41" w14:textId="77777777" w:rsidTr="00F2452E">
        <w:trPr>
          <w:trHeight w:val="677"/>
          <w:ins w:id="74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0596" w14:textId="77777777" w:rsidR="00854325" w:rsidRPr="00854325" w:rsidRDefault="00854325" w:rsidP="00854325">
            <w:pPr>
              <w:pStyle w:val="Body"/>
              <w:rPr>
                <w:ins w:id="75" w:author="MICHEAL01" w:date="2021-09-20T01:37:00Z"/>
              </w:rPr>
            </w:pPr>
            <w:ins w:id="76" w:author="MICHEAL01" w:date="2021-09-20T01:37:00Z">
              <w:r w:rsidRPr="00854325">
                <w:rPr>
                  <w:b/>
                  <w:bCs/>
                </w:rPr>
                <w:t>Are you on target to successfully complete your project? If you aren’t on target, how will you address the issue?</w:t>
              </w:r>
            </w:ins>
          </w:p>
        </w:tc>
      </w:tr>
      <w:tr w:rsidR="00854325" w:rsidRPr="00854325" w14:paraId="4D52ABD0" w14:textId="77777777" w:rsidTr="00F2452E">
        <w:trPr>
          <w:trHeight w:val="2030"/>
          <w:ins w:id="77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2AC8E" w14:textId="70244FBA" w:rsidR="00854325" w:rsidRPr="00854325" w:rsidRDefault="00D00A27" w:rsidP="00D00A27">
            <w:pPr>
              <w:pStyle w:val="Body"/>
              <w:rPr>
                <w:ins w:id="78" w:author="MICHEAL01" w:date="2021-09-20T01:37:00Z"/>
              </w:rPr>
            </w:pPr>
            <w:ins w:id="79" w:author="MICHEAL01" w:date="2021-09-20T02:11:00Z">
              <w:r>
                <w:lastRenderedPageBreak/>
                <w:t xml:space="preserve">No, I’m still not on target because I’m finding the extension challenging more than </w:t>
              </w:r>
            </w:ins>
            <w:ins w:id="80" w:author="MICHEAL01" w:date="2021-09-20T02:12:00Z">
              <w:r>
                <w:t>I</w:t>
              </w:r>
            </w:ins>
            <w:ins w:id="81" w:author="MICHEAL01" w:date="2021-09-20T02:11:00Z">
              <w:r>
                <w:t xml:space="preserve"> </w:t>
              </w:r>
            </w:ins>
            <w:ins w:id="82" w:author="MICHEAL01" w:date="2021-09-20T02:12:00Z">
              <w:r>
                <w:t>predicted. I’ll ensure that I finish this extension before moving to anothe</w:t>
              </w:r>
            </w:ins>
            <w:ins w:id="83" w:author="MICHEAL01" w:date="2021-09-20T02:13:00Z">
              <w:r>
                <w:t xml:space="preserve">r. I want to implement the layer history and I realized that I needed to understand using Array Of </w:t>
              </w:r>
              <w:proofErr w:type="gramStart"/>
              <w:r>
                <w:t>Objects,</w:t>
              </w:r>
              <w:proofErr w:type="gramEnd"/>
              <w:r>
                <w:t xml:space="preserve"> </w:t>
              </w:r>
            </w:ins>
            <w:ins w:id="84" w:author="MICHEAL01" w:date="2021-09-20T02:14:00Z">
              <w:r>
                <w:t>I’m going through Mozilla documentation to understand this coding technique before moving to another.</w:t>
              </w:r>
            </w:ins>
            <w:ins w:id="85" w:author="MICHEAL01" w:date="2021-09-20T02:15:00Z">
              <w:r>
                <w:t xml:space="preserve"> I belief the coding techniques gotten here, will make other complex extension easier.</w:t>
              </w:r>
            </w:ins>
          </w:p>
        </w:tc>
      </w:tr>
    </w:tbl>
    <w:p w14:paraId="4E9817CF" w14:textId="77777777" w:rsidR="00854325" w:rsidRDefault="00854325">
      <w:pPr>
        <w:pStyle w:val="Body"/>
        <w:rPr>
          <w:ins w:id="86" w:author="MICHEAL01" w:date="2021-09-20T01:37:00Z"/>
        </w:rPr>
      </w:pPr>
    </w:p>
    <w:p w14:paraId="6D9FFA6F" w14:textId="77777777" w:rsidR="00854325" w:rsidRDefault="00854325">
      <w:pPr>
        <w:pStyle w:val="Body"/>
        <w:rPr>
          <w:ins w:id="87" w:author="MICHEAL01" w:date="2021-09-20T01:37:00Z"/>
        </w:rPr>
      </w:pPr>
    </w:p>
    <w:p w14:paraId="2D577820" w14:textId="77777777" w:rsidR="00854325" w:rsidRDefault="00854325">
      <w:pPr>
        <w:pStyle w:val="Body"/>
        <w:rPr>
          <w:ins w:id="88" w:author="MICHEAL01" w:date="2021-09-20T01:37:00Z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854325" w:rsidRPr="00F2452E" w14:paraId="227863C0" w14:textId="77777777" w:rsidTr="00F2452E">
        <w:trPr>
          <w:trHeight w:val="337"/>
          <w:ins w:id="89" w:author="MICHEAL01" w:date="2021-09-20T01:37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73D5" w14:textId="77777777" w:rsidR="00854325" w:rsidRPr="00F2452E" w:rsidRDefault="00854325" w:rsidP="00F2452E">
            <w:pPr>
              <w:pStyle w:val="TableStyle2"/>
              <w:rPr>
                <w:ins w:id="90" w:author="MICHEAL01" w:date="2021-09-20T01:37:00Z"/>
                <w:color w:val="auto"/>
              </w:rPr>
            </w:pPr>
            <w:ins w:id="91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Project title: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55CDD" w14:textId="7B3CE0A8" w:rsidR="00854325" w:rsidRPr="006469DD" w:rsidRDefault="00D00A27" w:rsidP="00F2452E">
            <w:pPr>
              <w:rPr>
                <w:ins w:id="92" w:author="MICHEAL01" w:date="2021-09-20T01:37:00Z"/>
              </w:rPr>
            </w:pPr>
            <w:ins w:id="93" w:author="MICHEAL01" w:date="2021-09-20T02:15:00Z">
              <w:r>
                <w:t>Draw</w:t>
              </w:r>
              <w:r w:rsidR="003D2D7B">
                <w:t>ing Application</w:t>
              </w:r>
            </w:ins>
          </w:p>
        </w:tc>
      </w:tr>
      <w:tr w:rsidR="00854325" w:rsidRPr="00F2452E" w14:paraId="06A29F37" w14:textId="77777777" w:rsidTr="00F2452E">
        <w:trPr>
          <w:trHeight w:val="337"/>
          <w:ins w:id="94" w:author="MICHEAL01" w:date="2021-09-20T01:37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791F1" w14:textId="77777777" w:rsidR="00854325" w:rsidRPr="00F2452E" w:rsidRDefault="00854325" w:rsidP="00F2452E">
            <w:pPr>
              <w:pStyle w:val="TableStyle2"/>
              <w:rPr>
                <w:ins w:id="95" w:author="MICHEAL01" w:date="2021-09-20T01:37:00Z"/>
                <w:color w:val="auto"/>
              </w:rPr>
            </w:pPr>
            <w:ins w:id="96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Topic: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B88B" w14:textId="698387D6" w:rsidR="00854325" w:rsidRPr="006469DD" w:rsidRDefault="003D2D7B" w:rsidP="00F2452E">
            <w:pPr>
              <w:rPr>
                <w:ins w:id="97" w:author="MICHEAL01" w:date="2021-09-20T01:37:00Z"/>
              </w:rPr>
            </w:pPr>
            <w:ins w:id="98" w:author="MICHEAL01" w:date="2021-09-20T02:16:00Z">
              <w:r>
                <w:t>Debugging Skills</w:t>
              </w:r>
            </w:ins>
          </w:p>
        </w:tc>
      </w:tr>
      <w:tr w:rsidR="00854325" w:rsidRPr="00F2452E" w14:paraId="741BB7F7" w14:textId="77777777" w:rsidTr="00F2452E">
        <w:trPr>
          <w:trHeight w:val="337"/>
          <w:ins w:id="99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2B80E" w14:textId="77777777" w:rsidR="00854325" w:rsidRPr="00F2452E" w:rsidRDefault="00854325" w:rsidP="00F2452E">
            <w:pPr>
              <w:pStyle w:val="Body"/>
              <w:rPr>
                <w:ins w:id="100" w:author="MICHEAL01" w:date="2021-09-20T01:37:00Z"/>
                <w:color w:val="auto"/>
              </w:rPr>
            </w:pPr>
            <w:ins w:id="101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 xml:space="preserve">What progress have you made this topic? </w:t>
              </w:r>
            </w:ins>
          </w:p>
        </w:tc>
      </w:tr>
      <w:tr w:rsidR="00854325" w:rsidRPr="00F2452E" w14:paraId="10B433B2" w14:textId="77777777" w:rsidTr="00F2452E">
        <w:trPr>
          <w:trHeight w:val="2431"/>
          <w:ins w:id="102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787D" w14:textId="435D5133" w:rsidR="00854325" w:rsidRPr="00F2452E" w:rsidRDefault="003D2D7B" w:rsidP="00DA65FC">
            <w:pPr>
              <w:rPr>
                <w:ins w:id="103" w:author="MICHEAL01" w:date="2021-09-20T01:37:00Z"/>
              </w:rPr>
            </w:pPr>
            <w:ins w:id="104" w:author="MICHEAL01" w:date="2021-09-20T02:16:00Z">
              <w:r>
                <w:t xml:space="preserve">I’m </w:t>
              </w:r>
            </w:ins>
            <w:ins w:id="105" w:author="MICHEAL01" w:date="2021-09-20T02:17:00Z">
              <w:r>
                <w:t xml:space="preserve">excited because I’m now moving at a very faster pace. I’ve implemented layer history and </w:t>
              </w:r>
            </w:ins>
            <w:ins w:id="106" w:author="MICHEAL01" w:date="2021-09-20T02:18:00Z">
              <w:r>
                <w:t>I</w:t>
              </w:r>
            </w:ins>
            <w:ins w:id="107" w:author="MICHEAL01" w:date="2021-09-20T02:17:00Z">
              <w:r>
                <w:t xml:space="preserve"> </w:t>
              </w:r>
            </w:ins>
            <w:ins w:id="108" w:author="MICHEAL01" w:date="2021-09-20T02:18:00Z">
              <w:r>
                <w:t xml:space="preserve">now understand working with objects in an array. I used two array looping properties </w:t>
              </w:r>
            </w:ins>
            <w:ins w:id="109" w:author="MICHEAL01" w:date="2021-09-20T02:19:00Z">
              <w:r>
                <w:t>–</w:t>
              </w:r>
            </w:ins>
            <w:ins w:id="110" w:author="MICHEAL01" w:date="2021-09-20T02:18:00Z">
              <w:r>
                <w:t xml:space="preserve"> map </w:t>
              </w:r>
            </w:ins>
            <w:ins w:id="111" w:author="MICHEAL01" w:date="2021-09-20T02:19:00Z">
              <w:r>
                <w:t xml:space="preserve">and </w:t>
              </w:r>
              <w:proofErr w:type="spellStart"/>
              <w:r>
                <w:t>forEach</w:t>
              </w:r>
              <w:proofErr w:type="spellEnd"/>
              <w:r>
                <w:t xml:space="preserve">. </w:t>
              </w:r>
            </w:ins>
            <w:ins w:id="112" w:author="MICHEAL01" w:date="2021-09-20T02:20:00Z">
              <w:r>
                <w:t xml:space="preserve"> I have </w:t>
              </w:r>
              <w:proofErr w:type="spellStart"/>
              <w:r>
                <w:t>layed</w:t>
              </w:r>
              <w:proofErr w:type="spellEnd"/>
              <w:r>
                <w:t xml:space="preserve"> my hands on zoom tool and found it </w:t>
              </w:r>
            </w:ins>
            <w:ins w:id="113" w:author="MICHEAL01" w:date="2021-09-20T02:21:00Z">
              <w:r>
                <w:t>very interesting to implement due to knowledge acquired. I modularize the code, I ensure</w:t>
              </w:r>
            </w:ins>
            <w:ins w:id="114" w:author="MICHEAL01" w:date="2021-09-20T02:22:00Z">
              <w:r>
                <w:t xml:space="preserve">d that same code or block of code is not repeated, instead I turn it to a function and call them repeatedly. I notice </w:t>
              </w:r>
            </w:ins>
            <w:ins w:id="115" w:author="MICHEAL01" w:date="2021-09-20T02:23:00Z">
              <w:r>
                <w:t>some codes from template</w:t>
              </w:r>
              <w:r w:rsidR="00DA65FC">
                <w:t xml:space="preserve"> like setting option to “” when you unselect a tool. </w:t>
              </w:r>
            </w:ins>
            <w:ins w:id="116" w:author="MICHEAL01" w:date="2021-09-20T02:25:00Z">
              <w:r w:rsidR="00DA65FC">
                <w:t>I followed</w:t>
              </w:r>
            </w:ins>
            <w:ins w:id="117" w:author="MICHEAL01" w:date="2021-09-20T02:24:00Z">
              <w:r w:rsidR="00DA65FC">
                <w:t xml:space="preserve"> Do not Repeat Yourself (DRY) coding </w:t>
              </w:r>
            </w:ins>
            <w:ins w:id="118" w:author="MICHEAL01" w:date="2021-09-20T02:25:00Z">
              <w:r w:rsidR="00DA65FC">
                <w:t>philosophy, by working around the toolbox from the template. Also</w:t>
              </w:r>
            </w:ins>
            <w:ins w:id="119" w:author="MICHEAL01" w:date="2021-09-20T02:22:00Z">
              <w:r>
                <w:t xml:space="preserve"> </w:t>
              </w:r>
            </w:ins>
            <w:ins w:id="120" w:author="MICHEAL01" w:date="2021-09-20T02:26:00Z">
              <w:r w:rsidR="00DA65FC">
                <w:t xml:space="preserve">I adapt the code to modern </w:t>
              </w:r>
              <w:proofErr w:type="spellStart"/>
              <w:r w:rsidR="00DA65FC">
                <w:t>javascript</w:t>
              </w:r>
              <w:proofErr w:type="spellEnd"/>
              <w:r w:rsidR="00DA65FC">
                <w:t xml:space="preserve"> and avoiding things like “this” with arrow function.</w:t>
              </w:r>
            </w:ins>
          </w:p>
        </w:tc>
      </w:tr>
      <w:tr w:rsidR="00854325" w:rsidRPr="00F2452E" w14:paraId="071BE6BA" w14:textId="77777777" w:rsidTr="00F2452E">
        <w:trPr>
          <w:trHeight w:val="337"/>
          <w:ins w:id="121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F6CC" w14:textId="77777777" w:rsidR="00854325" w:rsidRPr="00F2452E" w:rsidRDefault="00854325" w:rsidP="00F2452E">
            <w:pPr>
              <w:pStyle w:val="Body"/>
              <w:rPr>
                <w:ins w:id="122" w:author="MICHEAL01" w:date="2021-09-20T01:37:00Z"/>
                <w:color w:val="auto"/>
              </w:rPr>
            </w:pPr>
            <w:ins w:id="123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What problems have you faced and were you able to solve them?</w:t>
              </w:r>
            </w:ins>
          </w:p>
        </w:tc>
      </w:tr>
      <w:tr w:rsidR="00854325" w:rsidRPr="00F2452E" w14:paraId="43AD398D" w14:textId="77777777" w:rsidTr="00F2452E">
        <w:trPr>
          <w:trHeight w:val="2023"/>
          <w:ins w:id="124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0F5D" w14:textId="6E00F9E6" w:rsidR="00854325" w:rsidRPr="00F2452E" w:rsidRDefault="003D2D7B" w:rsidP="00F2452E">
            <w:pPr>
              <w:rPr>
                <w:ins w:id="125" w:author="MICHEAL01" w:date="2021-09-20T01:37:00Z"/>
              </w:rPr>
            </w:pPr>
            <w:ins w:id="126" w:author="MICHEAL01" w:date="2021-09-20T02:20:00Z">
              <w:r>
                <w:t xml:space="preserve">It was painful at some point that I mismatched variable names – </w:t>
              </w:r>
              <w:proofErr w:type="spellStart"/>
              <w:r>
                <w:t>savedPixel</w:t>
              </w:r>
              <w:proofErr w:type="spellEnd"/>
              <w:r>
                <w:t xml:space="preserve"> and </w:t>
              </w:r>
              <w:proofErr w:type="spellStart"/>
              <w:r>
                <w:t>savedImg</w:t>
              </w:r>
            </w:ins>
            <w:proofErr w:type="spellEnd"/>
            <w:ins w:id="127" w:author="MICHEAL01" w:date="2021-09-20T02:26:00Z">
              <w:r w:rsidR="00DA65FC">
                <w:t xml:space="preserve"> the debugging skill came in handy at this point in resolving them.</w:t>
              </w:r>
            </w:ins>
          </w:p>
        </w:tc>
      </w:tr>
      <w:tr w:rsidR="00854325" w:rsidRPr="00F2452E" w14:paraId="10B450FC" w14:textId="77777777" w:rsidTr="00F2452E">
        <w:trPr>
          <w:trHeight w:val="337"/>
          <w:ins w:id="128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BD19" w14:textId="77777777" w:rsidR="00854325" w:rsidRPr="00F2452E" w:rsidRDefault="00854325" w:rsidP="00F2452E">
            <w:pPr>
              <w:pStyle w:val="Body"/>
              <w:rPr>
                <w:ins w:id="129" w:author="MICHEAL01" w:date="2021-09-20T01:37:00Z"/>
                <w:color w:val="auto"/>
              </w:rPr>
            </w:pPr>
            <w:ins w:id="130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What are you planning to do over the next few weeks?</w:t>
              </w:r>
            </w:ins>
          </w:p>
        </w:tc>
      </w:tr>
      <w:tr w:rsidR="00854325" w:rsidRPr="00F2452E" w14:paraId="6864AF31" w14:textId="77777777" w:rsidTr="00F2452E">
        <w:trPr>
          <w:trHeight w:val="1991"/>
          <w:ins w:id="131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9269" w14:textId="367FEDBB" w:rsidR="00854325" w:rsidRPr="00F2452E" w:rsidRDefault="00DA65FC" w:rsidP="00F2452E">
            <w:pPr>
              <w:rPr>
                <w:ins w:id="132" w:author="MICHEAL01" w:date="2021-09-20T01:37:00Z"/>
              </w:rPr>
            </w:pPr>
            <w:ins w:id="133" w:author="MICHEAL01" w:date="2021-09-20T02:27:00Z">
              <w:r>
                <w:t>I am planning to take other complex extension of the application</w:t>
              </w:r>
            </w:ins>
          </w:p>
        </w:tc>
      </w:tr>
      <w:tr w:rsidR="00854325" w:rsidRPr="00F2452E" w14:paraId="51D2ED47" w14:textId="77777777" w:rsidTr="00F2452E">
        <w:trPr>
          <w:trHeight w:val="677"/>
          <w:ins w:id="134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1DE1D" w14:textId="77777777" w:rsidR="00854325" w:rsidRPr="00F2452E" w:rsidRDefault="00854325" w:rsidP="00F2452E">
            <w:pPr>
              <w:pStyle w:val="Body"/>
              <w:rPr>
                <w:ins w:id="135" w:author="MICHEAL01" w:date="2021-09-20T01:37:00Z"/>
                <w:color w:val="auto"/>
              </w:rPr>
            </w:pPr>
            <w:ins w:id="136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lastRenderedPageBreak/>
                <w:t>Are you on target to successfully complete your project? If you aren’t on target, how will you address the issue?</w:t>
              </w:r>
            </w:ins>
          </w:p>
        </w:tc>
      </w:tr>
      <w:tr w:rsidR="00854325" w:rsidRPr="00F2452E" w14:paraId="3C82777C" w14:textId="77777777" w:rsidTr="00F2452E">
        <w:trPr>
          <w:trHeight w:val="2030"/>
          <w:ins w:id="137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A89E" w14:textId="0F4A3F53" w:rsidR="00854325" w:rsidRPr="00F2452E" w:rsidRDefault="00DA65FC" w:rsidP="00F2452E">
            <w:pPr>
              <w:rPr>
                <w:ins w:id="138" w:author="MICHEAL01" w:date="2021-09-20T01:37:00Z"/>
              </w:rPr>
            </w:pPr>
            <w:ins w:id="139" w:author="MICHEAL01" w:date="2021-09-20T02:28:00Z">
              <w:r>
                <w:t>Yes</w:t>
              </w:r>
            </w:ins>
            <w:ins w:id="140" w:author="MICHEAL01" w:date="2021-09-20T02:29:00Z">
              <w:r>
                <w:t>,</w:t>
              </w:r>
            </w:ins>
            <w:ins w:id="141" w:author="MICHEAL01" w:date="2021-09-20T02:28:00Z">
              <w:r>
                <w:t xml:space="preserve"> I’m on target now.</w:t>
              </w:r>
            </w:ins>
          </w:p>
        </w:tc>
      </w:tr>
    </w:tbl>
    <w:p w14:paraId="0FA82A96" w14:textId="77777777" w:rsidR="00854325" w:rsidRDefault="00854325">
      <w:pPr>
        <w:pStyle w:val="Body"/>
        <w:rPr>
          <w:ins w:id="142" w:author="MICHEAL01" w:date="2021-09-20T01:38:00Z"/>
        </w:rPr>
      </w:pPr>
    </w:p>
    <w:p w14:paraId="742EB1D3" w14:textId="77777777" w:rsidR="00854325" w:rsidRDefault="00854325">
      <w:pPr>
        <w:pStyle w:val="Body"/>
        <w:rPr>
          <w:ins w:id="143" w:author="MICHEAL01" w:date="2021-09-20T01:38:00Z"/>
        </w:rPr>
      </w:pPr>
    </w:p>
    <w:p w14:paraId="3E68ED6E" w14:textId="77777777" w:rsidR="00854325" w:rsidRDefault="00854325">
      <w:pPr>
        <w:pStyle w:val="Body"/>
        <w:rPr>
          <w:ins w:id="144" w:author="MICHEAL01" w:date="2021-09-20T01:38:00Z"/>
        </w:rPr>
      </w:pPr>
    </w:p>
    <w:p w14:paraId="5A695F83" w14:textId="77777777" w:rsidR="00854325" w:rsidRDefault="00854325">
      <w:pPr>
        <w:pStyle w:val="Body"/>
        <w:rPr>
          <w:ins w:id="145" w:author="MICHEAL01" w:date="2021-09-20T01:38:00Z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854325" w:rsidRPr="00F2452E" w14:paraId="021D4AC3" w14:textId="77777777" w:rsidTr="00F2452E">
        <w:trPr>
          <w:trHeight w:val="337"/>
          <w:ins w:id="146" w:author="MICHEAL01" w:date="2021-09-20T01:38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9FCA" w14:textId="77777777" w:rsidR="00854325" w:rsidRPr="00F2452E" w:rsidRDefault="00854325" w:rsidP="00F2452E">
            <w:pPr>
              <w:pStyle w:val="TableStyle2"/>
              <w:rPr>
                <w:ins w:id="147" w:author="MICHEAL01" w:date="2021-09-20T01:38:00Z"/>
                <w:color w:val="auto"/>
              </w:rPr>
            </w:pPr>
            <w:ins w:id="148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Project title: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C3E1" w14:textId="2E6C05CE" w:rsidR="00854325" w:rsidRPr="006469DD" w:rsidRDefault="00DA65FC" w:rsidP="00F2452E">
            <w:pPr>
              <w:rPr>
                <w:ins w:id="149" w:author="MICHEAL01" w:date="2021-09-20T01:38:00Z"/>
              </w:rPr>
            </w:pPr>
            <w:ins w:id="150" w:author="MICHEAL01" w:date="2021-09-20T02:29:00Z">
              <w:r>
                <w:t>Drawing Application</w:t>
              </w:r>
            </w:ins>
          </w:p>
        </w:tc>
      </w:tr>
      <w:tr w:rsidR="00854325" w:rsidRPr="00F2452E" w14:paraId="5BCB4CCB" w14:textId="77777777" w:rsidTr="00F2452E">
        <w:trPr>
          <w:trHeight w:val="337"/>
          <w:ins w:id="151" w:author="MICHEAL01" w:date="2021-09-20T01:38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BAE9" w14:textId="77777777" w:rsidR="00854325" w:rsidRPr="00F2452E" w:rsidRDefault="00854325" w:rsidP="00F2452E">
            <w:pPr>
              <w:pStyle w:val="TableStyle2"/>
              <w:rPr>
                <w:ins w:id="152" w:author="MICHEAL01" w:date="2021-09-20T01:38:00Z"/>
                <w:color w:val="auto"/>
              </w:rPr>
            </w:pPr>
            <w:ins w:id="153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Topic: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4C99" w14:textId="01278196" w:rsidR="00854325" w:rsidRPr="006469DD" w:rsidRDefault="00DA65FC" w:rsidP="00F2452E">
            <w:pPr>
              <w:rPr>
                <w:ins w:id="154" w:author="MICHEAL01" w:date="2021-09-20T01:38:00Z"/>
              </w:rPr>
            </w:pPr>
            <w:ins w:id="155" w:author="MICHEAL01" w:date="2021-09-20T02:30:00Z">
              <w:r>
                <w:t>Testing with users</w:t>
              </w:r>
            </w:ins>
          </w:p>
        </w:tc>
      </w:tr>
      <w:tr w:rsidR="00854325" w:rsidRPr="00F2452E" w14:paraId="436F6DB1" w14:textId="77777777" w:rsidTr="00F2452E">
        <w:trPr>
          <w:trHeight w:val="337"/>
          <w:ins w:id="156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DEF7" w14:textId="77777777" w:rsidR="00854325" w:rsidRPr="00F2452E" w:rsidRDefault="00854325" w:rsidP="00F2452E">
            <w:pPr>
              <w:pStyle w:val="Body"/>
              <w:rPr>
                <w:ins w:id="157" w:author="MICHEAL01" w:date="2021-09-20T01:38:00Z"/>
                <w:color w:val="auto"/>
              </w:rPr>
            </w:pPr>
            <w:ins w:id="158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 xml:space="preserve">What progress have you made this topic? </w:t>
              </w:r>
            </w:ins>
          </w:p>
        </w:tc>
      </w:tr>
      <w:tr w:rsidR="00854325" w:rsidRPr="00F2452E" w14:paraId="5822DC6F" w14:textId="77777777" w:rsidTr="00F2452E">
        <w:trPr>
          <w:trHeight w:val="2431"/>
          <w:ins w:id="159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27CEE" w14:textId="77777777" w:rsidR="00854325" w:rsidRDefault="00DA65FC" w:rsidP="00740193">
            <w:pPr>
              <w:rPr>
                <w:ins w:id="160" w:author="MICHEAL01" w:date="2021-09-20T02:43:00Z"/>
              </w:rPr>
            </w:pPr>
            <w:ins w:id="161" w:author="MICHEAL01" w:date="2021-09-20T02:31:00Z">
              <w:r>
                <w:t xml:space="preserve">I progress with an exponential speed as I implement two complex </w:t>
              </w:r>
            </w:ins>
            <w:ins w:id="162" w:author="MICHEAL01" w:date="2021-09-20T02:33:00Z">
              <w:r>
                <w:t>extensions</w:t>
              </w:r>
            </w:ins>
            <w:ins w:id="163" w:author="MICHEAL01" w:date="2021-09-20T02:31:00Z">
              <w:r>
                <w:t xml:space="preserve">. Firstly, </w:t>
              </w:r>
            </w:ins>
            <w:ins w:id="164" w:author="MICHEAL01" w:date="2021-09-20T02:33:00Z">
              <w:r>
                <w:t xml:space="preserve">text tool which allows </w:t>
              </w:r>
              <w:r w:rsidR="00740193">
                <w:t>wri</w:t>
              </w:r>
            </w:ins>
            <w:ins w:id="165" w:author="MICHEAL01" w:date="2021-09-20T02:34:00Z">
              <w:r w:rsidR="00740193">
                <w:t xml:space="preserve">ting on the canvas changing the text font and also the text size. It also </w:t>
              </w:r>
              <w:proofErr w:type="gramStart"/>
              <w:r w:rsidR="00740193">
                <w:t>allow</w:t>
              </w:r>
              <w:proofErr w:type="gramEnd"/>
              <w:r w:rsidR="00740193">
                <w:t xml:space="preserve"> writing to a specific pixel on the canvas</w:t>
              </w:r>
            </w:ins>
            <w:ins w:id="166" w:author="MICHEAL01" w:date="2021-09-20T02:35:00Z">
              <w:r w:rsidR="00740193">
                <w:t xml:space="preserve">. Secondly, bucket fill tool which is an implementation of flood fill algorithm, it works by getting </w:t>
              </w:r>
              <w:proofErr w:type="spellStart"/>
              <w:r w:rsidR="00740193">
                <w:t>rgb</w:t>
              </w:r>
              <w:proofErr w:type="spellEnd"/>
              <w:r w:rsidR="00740193">
                <w:t xml:space="preserve"> color of p5js pixel</w:t>
              </w:r>
            </w:ins>
            <w:ins w:id="167" w:author="MICHEAL01" w:date="2021-09-20T02:36:00Z">
              <w:r w:rsidR="00740193">
                <w:t xml:space="preserve">. It automatically </w:t>
              </w:r>
              <w:proofErr w:type="gramStart"/>
              <w:r w:rsidR="00740193">
                <w:t>detect</w:t>
              </w:r>
            </w:ins>
            <w:proofErr w:type="gramEnd"/>
            <w:ins w:id="168" w:author="MICHEAL01" w:date="2021-09-20T02:37:00Z">
              <w:r w:rsidR="00740193">
                <w:t xml:space="preserve"> an enclosed shape relative to the mouse position.</w:t>
              </w:r>
            </w:ins>
            <w:ins w:id="169" w:author="MICHEAL01" w:date="2021-09-20T02:35:00Z">
              <w:r w:rsidR="00740193">
                <w:t xml:space="preserve"> </w:t>
              </w:r>
            </w:ins>
          </w:p>
          <w:p w14:paraId="24CFEF7A" w14:textId="3A02387C" w:rsidR="00476EE7" w:rsidRPr="00F2452E" w:rsidRDefault="00476EE7" w:rsidP="00740193">
            <w:pPr>
              <w:rPr>
                <w:ins w:id="170" w:author="MICHEAL01" w:date="2021-09-20T01:38:00Z"/>
              </w:rPr>
            </w:pPr>
            <w:ins w:id="171" w:author="MICHEAL01" w:date="2021-09-20T02:43:00Z">
              <w:r>
                <w:t xml:space="preserve">I also started the user testing and </w:t>
              </w:r>
            </w:ins>
            <w:ins w:id="172" w:author="MICHEAL01" w:date="2021-09-20T02:44:00Z">
              <w:r>
                <w:t>I</w:t>
              </w:r>
            </w:ins>
            <w:ins w:id="173" w:author="MICHEAL01" w:date="2021-09-20T02:43:00Z">
              <w:r>
                <w:t xml:space="preserve"> </w:t>
              </w:r>
            </w:ins>
            <w:ins w:id="174" w:author="MICHEAL01" w:date="2021-09-20T02:44:00Z">
              <w:r>
                <w:t xml:space="preserve">was </w:t>
              </w:r>
              <w:r w:rsidR="00A1274C">
                <w:t>receiving response from black box user based on the usability of the application.</w:t>
              </w:r>
            </w:ins>
          </w:p>
        </w:tc>
      </w:tr>
      <w:tr w:rsidR="00854325" w:rsidRPr="00F2452E" w14:paraId="6818CF25" w14:textId="77777777" w:rsidTr="00F2452E">
        <w:trPr>
          <w:trHeight w:val="337"/>
          <w:ins w:id="175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F623E" w14:textId="77777777" w:rsidR="00854325" w:rsidRPr="00F2452E" w:rsidRDefault="00854325" w:rsidP="00F2452E">
            <w:pPr>
              <w:pStyle w:val="Body"/>
              <w:rPr>
                <w:ins w:id="176" w:author="MICHEAL01" w:date="2021-09-20T01:38:00Z"/>
                <w:color w:val="auto"/>
              </w:rPr>
            </w:pPr>
            <w:ins w:id="177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What problems have you faced and were you able to solve them?</w:t>
              </w:r>
            </w:ins>
          </w:p>
        </w:tc>
      </w:tr>
      <w:tr w:rsidR="00854325" w:rsidRPr="00F2452E" w14:paraId="2BCC5467" w14:textId="77777777" w:rsidTr="00F2452E">
        <w:trPr>
          <w:trHeight w:val="2023"/>
          <w:ins w:id="178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AD0A" w14:textId="77777777" w:rsidR="00854325" w:rsidRDefault="00740193" w:rsidP="00740193">
            <w:pPr>
              <w:rPr>
                <w:ins w:id="179" w:author="MICHEAL01" w:date="2021-09-20T02:44:00Z"/>
              </w:rPr>
            </w:pPr>
            <w:ins w:id="180" w:author="MICHEAL01" w:date="2021-09-20T02:38:00Z">
              <w:r>
                <w:t>The</w:t>
              </w:r>
            </w:ins>
            <w:ins w:id="181" w:author="MICHEAL01" w:date="2021-09-20T02:33:00Z">
              <w:r w:rsidR="00DA65FC">
                <w:t xml:space="preserve"> text</w:t>
              </w:r>
            </w:ins>
            <w:ins w:id="182" w:author="MICHEAL01" w:date="2021-09-20T02:38:00Z">
              <w:r>
                <w:t xml:space="preserve"> t</w:t>
              </w:r>
            </w:ins>
            <w:ins w:id="183" w:author="MICHEAL01" w:date="2021-09-20T02:33:00Z">
              <w:r w:rsidR="00DA65FC">
                <w:t>ool which was very hard in using it with</w:t>
              </w:r>
            </w:ins>
            <w:ins w:id="184" w:author="MICHEAL01" w:date="2021-09-20T02:38:00Z">
              <w:r>
                <w:t xml:space="preserve"> already implemented undo and redo helper function. It was resulting in an unwanted </w:t>
              </w:r>
            </w:ins>
            <w:ins w:id="185" w:author="MICHEAL01" w:date="2021-09-20T02:39:00Z">
              <w:r>
                <w:t>behavior, I solved this by setting a flag</w:t>
              </w:r>
            </w:ins>
            <w:ins w:id="186" w:author="MICHEAL01" w:date="2021-09-20T02:40:00Z">
              <w:r>
                <w:t xml:space="preserve"> - </w:t>
              </w:r>
              <w:proofErr w:type="spellStart"/>
              <w:r>
                <w:t>noHistory</w:t>
              </w:r>
            </w:ins>
            <w:proofErr w:type="spellEnd"/>
            <w:ins w:id="187" w:author="MICHEAL01" w:date="2021-09-20T02:39:00Z">
              <w:r>
                <w:t xml:space="preserve"> on the tool </w:t>
              </w:r>
            </w:ins>
            <w:ins w:id="188" w:author="MICHEAL01" w:date="2021-09-20T02:40:00Z">
              <w:r>
                <w:t xml:space="preserve">to not allow undo/redo when user is typing, as </w:t>
              </w:r>
            </w:ins>
            <w:ins w:id="189" w:author="MICHEAL01" w:date="2021-09-20T02:41:00Z">
              <w:r>
                <w:t>this is not needed because they can easily delete from text input without using undo/redo function.</w:t>
              </w:r>
            </w:ins>
          </w:p>
          <w:p w14:paraId="1ACFAA7E" w14:textId="5A4FA1D8" w:rsidR="00A1274C" w:rsidRPr="00F2452E" w:rsidRDefault="00A1274C" w:rsidP="00A1274C">
            <w:pPr>
              <w:rPr>
                <w:ins w:id="190" w:author="MICHEAL01" w:date="2021-09-20T01:38:00Z"/>
              </w:rPr>
            </w:pPr>
            <w:ins w:id="191" w:author="MICHEAL01" w:date="2021-09-20T02:44:00Z">
              <w:r>
                <w:t xml:space="preserve">I received a discouraging feedback from one of the user that tested the application. She </w:t>
              </w:r>
            </w:ins>
            <w:ins w:id="192" w:author="MICHEAL01" w:date="2021-09-20T02:45:00Z">
              <w:r>
                <w:t xml:space="preserve">said “the tools </w:t>
              </w:r>
            </w:ins>
            <w:ins w:id="193" w:author="MICHEAL01" w:date="2021-09-20T02:46:00Z">
              <w:r>
                <w:t>we</w:t>
              </w:r>
            </w:ins>
            <w:ins w:id="194" w:author="MICHEAL01" w:date="2021-09-20T02:45:00Z">
              <w:r>
                <w:t xml:space="preserve">re useless” because she </w:t>
              </w:r>
            </w:ins>
            <w:ins w:id="195" w:author="MICHEAL01" w:date="2021-09-20T02:46:00Z">
              <w:r>
                <w:t>didn’t</w:t>
              </w:r>
            </w:ins>
            <w:ins w:id="196" w:author="MICHEAL01" w:date="2021-09-20T02:45:00Z">
              <w:r>
                <w:t xml:space="preserve"> </w:t>
              </w:r>
            </w:ins>
            <w:ins w:id="197" w:author="MICHEAL01" w:date="2021-09-20T02:46:00Z">
              <w:r>
                <w:t xml:space="preserve">understand their usage. I approach this by adding description to each tool just like as there is this.name and </w:t>
              </w:r>
              <w:proofErr w:type="spellStart"/>
              <w:r>
                <w:t>this.icon</w:t>
              </w:r>
              <w:proofErr w:type="spellEnd"/>
              <w:r>
                <w:t xml:space="preserve">, </w:t>
              </w:r>
            </w:ins>
            <w:ins w:id="198" w:author="MICHEAL01" w:date="2021-09-20T02:47:00Z">
              <w:r>
                <w:t>I</w:t>
              </w:r>
            </w:ins>
            <w:ins w:id="199" w:author="MICHEAL01" w:date="2021-09-20T02:46:00Z">
              <w:r>
                <w:t xml:space="preserve"> </w:t>
              </w:r>
            </w:ins>
            <w:ins w:id="200" w:author="MICHEAL01" w:date="2021-09-20T02:47:00Z">
              <w:r>
                <w:t xml:space="preserve">add </w:t>
              </w:r>
              <w:proofErr w:type="spellStart"/>
              <w:r>
                <w:t>this.description</w:t>
              </w:r>
              <w:proofErr w:type="spellEnd"/>
              <w:r>
                <w:t xml:space="preserve"> and automatically make the toolbox display it as needed.</w:t>
              </w:r>
            </w:ins>
          </w:p>
        </w:tc>
      </w:tr>
      <w:tr w:rsidR="00854325" w:rsidRPr="00F2452E" w14:paraId="0FFB9648" w14:textId="77777777" w:rsidTr="00F2452E">
        <w:trPr>
          <w:trHeight w:val="337"/>
          <w:ins w:id="201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EC8D6" w14:textId="77777777" w:rsidR="00854325" w:rsidRPr="00F2452E" w:rsidRDefault="00854325" w:rsidP="00F2452E">
            <w:pPr>
              <w:pStyle w:val="Body"/>
              <w:rPr>
                <w:ins w:id="202" w:author="MICHEAL01" w:date="2021-09-20T01:38:00Z"/>
                <w:color w:val="auto"/>
              </w:rPr>
            </w:pPr>
            <w:ins w:id="203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What are you planning to do over the next few weeks?</w:t>
              </w:r>
            </w:ins>
          </w:p>
        </w:tc>
      </w:tr>
      <w:tr w:rsidR="00854325" w:rsidRPr="00F2452E" w14:paraId="256251EE" w14:textId="77777777" w:rsidTr="00F2452E">
        <w:trPr>
          <w:trHeight w:val="1991"/>
          <w:ins w:id="204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0825" w14:textId="40F6DA8E" w:rsidR="00854325" w:rsidRPr="00F2452E" w:rsidRDefault="00476EE7" w:rsidP="00F2452E">
            <w:pPr>
              <w:rPr>
                <w:ins w:id="205" w:author="MICHEAL01" w:date="2021-09-20T01:38:00Z"/>
              </w:rPr>
            </w:pPr>
            <w:ins w:id="206" w:author="MICHEAL01" w:date="2021-09-20T02:42:00Z">
              <w:r>
                <w:lastRenderedPageBreak/>
                <w:t>I’m planning to gather more user feedback and submit the project</w:t>
              </w:r>
            </w:ins>
          </w:p>
        </w:tc>
      </w:tr>
      <w:tr w:rsidR="00854325" w:rsidRPr="00F2452E" w14:paraId="08D707A1" w14:textId="77777777" w:rsidTr="00F2452E">
        <w:trPr>
          <w:trHeight w:val="677"/>
          <w:ins w:id="207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CCCF" w14:textId="77777777" w:rsidR="00854325" w:rsidRPr="00F2452E" w:rsidRDefault="00854325" w:rsidP="00F2452E">
            <w:pPr>
              <w:pStyle w:val="Body"/>
              <w:rPr>
                <w:ins w:id="208" w:author="MICHEAL01" w:date="2021-09-20T01:38:00Z"/>
                <w:color w:val="auto"/>
              </w:rPr>
            </w:pPr>
            <w:ins w:id="209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Are you on target to successfully complete your project? If you aren’t on target, how will you address the issue?</w:t>
              </w:r>
            </w:ins>
          </w:p>
        </w:tc>
      </w:tr>
      <w:tr w:rsidR="00854325" w:rsidRPr="00F2452E" w14:paraId="5AA1875B" w14:textId="77777777" w:rsidTr="00F2452E">
        <w:trPr>
          <w:trHeight w:val="2030"/>
          <w:ins w:id="210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6A94" w14:textId="17E3E3AF" w:rsidR="00854325" w:rsidRPr="00F2452E" w:rsidRDefault="00476EE7" w:rsidP="00F2452E">
            <w:pPr>
              <w:rPr>
                <w:ins w:id="211" w:author="MICHEAL01" w:date="2021-09-20T01:38:00Z"/>
              </w:rPr>
            </w:pPr>
            <w:ins w:id="212" w:author="MICHEAL01" w:date="2021-09-20T02:43:00Z">
              <w:r>
                <w:t>Yes I’m on target.</w:t>
              </w:r>
            </w:ins>
            <w:bookmarkStart w:id="213" w:name="_GoBack"/>
            <w:bookmarkEnd w:id="213"/>
          </w:p>
        </w:tc>
      </w:tr>
    </w:tbl>
    <w:p w14:paraId="17821A88" w14:textId="77777777" w:rsidR="00854325" w:rsidRDefault="00854325">
      <w:pPr>
        <w:pStyle w:val="Body"/>
      </w:pPr>
    </w:p>
    <w:sectPr w:rsidR="0085432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4B97E" w14:textId="77777777" w:rsidR="007E6FC7" w:rsidRDefault="007E6FC7">
      <w:r>
        <w:separator/>
      </w:r>
    </w:p>
  </w:endnote>
  <w:endnote w:type="continuationSeparator" w:id="0">
    <w:p w14:paraId="76EC2E95" w14:textId="77777777" w:rsidR="007E6FC7" w:rsidRDefault="007E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3ADBA" w14:textId="77777777" w:rsidR="007E6FC7" w:rsidRDefault="007E6FC7">
      <w:r>
        <w:separator/>
      </w:r>
    </w:p>
  </w:footnote>
  <w:footnote w:type="continuationSeparator" w:id="0">
    <w:p w14:paraId="45B70490" w14:textId="77777777" w:rsidR="007E6FC7" w:rsidRDefault="007E6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97A07" w14:textId="77777777" w:rsidR="00DA03AE" w:rsidRDefault="00DA03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AE"/>
    <w:rsid w:val="001E07A7"/>
    <w:rsid w:val="003D2D7B"/>
    <w:rsid w:val="00476EE7"/>
    <w:rsid w:val="00731FE9"/>
    <w:rsid w:val="00740193"/>
    <w:rsid w:val="007C66BE"/>
    <w:rsid w:val="007E6FC7"/>
    <w:rsid w:val="00854325"/>
    <w:rsid w:val="0099034E"/>
    <w:rsid w:val="009D2872"/>
    <w:rsid w:val="00A1274C"/>
    <w:rsid w:val="00A13AB2"/>
    <w:rsid w:val="00C0695F"/>
    <w:rsid w:val="00D00A27"/>
    <w:rsid w:val="00DA03AE"/>
    <w:rsid w:val="00DA65FC"/>
    <w:rsid w:val="00DD23B0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2BFB24-534C-4C93-A81E-AB826FDD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MICHEAL01</cp:lastModifiedBy>
  <cp:revision>2</cp:revision>
  <dcterms:created xsi:type="dcterms:W3CDTF">2021-09-20T01:50:00Z</dcterms:created>
  <dcterms:modified xsi:type="dcterms:W3CDTF">2021-09-20T01:50:00Z</dcterms:modified>
</cp:coreProperties>
</file>